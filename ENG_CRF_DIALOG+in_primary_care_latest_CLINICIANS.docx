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34DAA" w14:textId="269994D9" w:rsidR="002617E6" w:rsidRDefault="002617E6" w:rsidP="00CB54BE">
      <w:pPr>
        <w:ind w:left="720" w:hanging="360"/>
      </w:pPr>
    </w:p>
    <w:p w14:paraId="6CF01BA0" w14:textId="2EAF463F" w:rsidR="002617E6" w:rsidRDefault="002617E6" w:rsidP="00CB54BE">
      <w:pPr>
        <w:ind w:left="720" w:hanging="360"/>
      </w:pPr>
      <w:r w:rsidRPr="002617E6">
        <w:rPr>
          <w:noProof/>
          <w:lang w:val="hr-BA" w:eastAsia="hr-BA"/>
        </w:rPr>
        <w:drawing>
          <wp:anchor distT="0" distB="0" distL="114300" distR="114300" simplePos="0" relativeHeight="251658240" behindDoc="0" locked="0" layoutInCell="1" allowOverlap="1" wp14:anchorId="1526B56F" wp14:editId="090B0EF0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3547110" cy="666206"/>
            <wp:effectExtent l="19050" t="0" r="0" b="0"/>
            <wp:wrapNone/>
            <wp:docPr id="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CU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7E6">
        <w:rPr>
          <w:noProof/>
          <w:lang w:val="hr-BA" w:eastAsia="hr-BA"/>
        </w:rPr>
        <w:drawing>
          <wp:anchor distT="0" distB="0" distL="114300" distR="114300" simplePos="0" relativeHeight="251660288" behindDoc="0" locked="0" layoutInCell="1" allowOverlap="1" wp14:anchorId="0848B5BA" wp14:editId="68705E4F">
            <wp:simplePos x="0" y="0"/>
            <wp:positionH relativeFrom="column">
              <wp:posOffset>3552825</wp:posOffset>
            </wp:positionH>
            <wp:positionV relativeFrom="paragraph">
              <wp:posOffset>-635</wp:posOffset>
            </wp:positionV>
            <wp:extent cx="2345327" cy="940526"/>
            <wp:effectExtent l="19050" t="0" r="0" b="0"/>
            <wp:wrapNone/>
            <wp:docPr id="9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MU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1E032" w14:textId="7FB2D5E5" w:rsidR="002617E6" w:rsidRDefault="002617E6" w:rsidP="00CB54BE">
      <w:pPr>
        <w:ind w:left="720" w:hanging="360"/>
      </w:pPr>
    </w:p>
    <w:p w14:paraId="0AC4BC70" w14:textId="387DCD1C" w:rsidR="002617E6" w:rsidRDefault="002617E6" w:rsidP="00CB54BE">
      <w:pPr>
        <w:ind w:left="720" w:hanging="360"/>
      </w:pPr>
    </w:p>
    <w:p w14:paraId="4D327C65" w14:textId="24DB04A3" w:rsidR="002617E6" w:rsidRDefault="002617E6" w:rsidP="00CB54BE">
      <w:pPr>
        <w:ind w:left="720" w:hanging="360"/>
      </w:pPr>
    </w:p>
    <w:p w14:paraId="014DA1CF" w14:textId="3F232E6C" w:rsidR="002617E6" w:rsidRDefault="002617E6" w:rsidP="00CB54BE">
      <w:pPr>
        <w:ind w:left="720" w:hanging="360"/>
      </w:pPr>
    </w:p>
    <w:p w14:paraId="43B8B63B" w14:textId="2033DCD6" w:rsidR="002617E6" w:rsidRDefault="002617E6" w:rsidP="00CB54BE">
      <w:pPr>
        <w:ind w:left="720" w:hanging="360"/>
      </w:pPr>
    </w:p>
    <w:p w14:paraId="00ABCAB3" w14:textId="77777777" w:rsidR="002617E6" w:rsidRDefault="002617E6" w:rsidP="00CB54BE">
      <w:pPr>
        <w:ind w:left="720" w:hanging="360"/>
      </w:pPr>
    </w:p>
    <w:p w14:paraId="583CAA13" w14:textId="2A5577AA" w:rsidR="002617E6" w:rsidRDefault="002617E6" w:rsidP="002617E6"/>
    <w:p w14:paraId="2BDC89A7" w14:textId="46999DCA" w:rsidR="002617E6" w:rsidRPr="002617E6" w:rsidRDefault="002617E6" w:rsidP="00CB54BE">
      <w:pPr>
        <w:ind w:left="720" w:hanging="360"/>
        <w:rPr>
          <w:sz w:val="24"/>
          <w:szCs w:val="24"/>
        </w:rPr>
      </w:pPr>
    </w:p>
    <w:p w14:paraId="0927A6AC" w14:textId="77777777" w:rsidR="002617E6" w:rsidRPr="002617E6" w:rsidRDefault="002617E6" w:rsidP="002617E6">
      <w:pPr>
        <w:jc w:val="center"/>
        <w:rPr>
          <w:bCs/>
          <w:sz w:val="28"/>
          <w:szCs w:val="10"/>
        </w:rPr>
      </w:pPr>
      <w:r w:rsidRPr="002617E6">
        <w:rPr>
          <w:bCs/>
          <w:sz w:val="28"/>
          <w:szCs w:val="10"/>
        </w:rPr>
        <w:t xml:space="preserve">NIHR Global Health Research Group </w:t>
      </w:r>
    </w:p>
    <w:p w14:paraId="5131DB71" w14:textId="00127BA4" w:rsidR="002617E6" w:rsidRPr="002617E6" w:rsidRDefault="002617E6" w:rsidP="002617E6">
      <w:pPr>
        <w:jc w:val="center"/>
        <w:rPr>
          <w:bCs/>
          <w:sz w:val="28"/>
          <w:szCs w:val="10"/>
        </w:rPr>
      </w:pPr>
      <w:r w:rsidRPr="002617E6">
        <w:rPr>
          <w:bCs/>
          <w:sz w:val="28"/>
          <w:szCs w:val="10"/>
        </w:rPr>
        <w:t>Developing Psycho-Social Interventions</w:t>
      </w:r>
    </w:p>
    <w:p w14:paraId="0E472B39" w14:textId="11522A59" w:rsidR="002617E6" w:rsidRPr="00F24EBA" w:rsidRDefault="002617E6" w:rsidP="002617E6">
      <w:pPr>
        <w:pStyle w:val="Heading1"/>
        <w:jc w:val="center"/>
        <w:rPr>
          <w:b/>
          <w:sz w:val="48"/>
          <w:szCs w:val="48"/>
        </w:rPr>
      </w:pPr>
      <w:r w:rsidRPr="00F24EBA">
        <w:rPr>
          <w:b/>
          <w:sz w:val="48"/>
          <w:szCs w:val="48"/>
        </w:rPr>
        <w:t>DIALOG+ in Primary Care</w:t>
      </w:r>
    </w:p>
    <w:p w14:paraId="6EECC240" w14:textId="182F4A89" w:rsidR="002617E6" w:rsidRDefault="002617E6" w:rsidP="00CB54BE">
      <w:pPr>
        <w:ind w:left="720" w:hanging="360"/>
      </w:pPr>
    </w:p>
    <w:p w14:paraId="694B3811" w14:textId="05B2DD44" w:rsidR="002617E6" w:rsidRDefault="002617E6" w:rsidP="00CB54BE">
      <w:pPr>
        <w:ind w:left="720" w:hanging="360"/>
      </w:pPr>
    </w:p>
    <w:p w14:paraId="36F797A4" w14:textId="7139D8D0" w:rsidR="002617E6" w:rsidRPr="002617E6" w:rsidRDefault="002617E6" w:rsidP="002617E6">
      <w:pPr>
        <w:spacing w:before="60" w:after="60" w:line="240" w:lineRule="auto"/>
        <w:ind w:left="644"/>
        <w:jc w:val="center"/>
        <w:rPr>
          <w:rFonts w:ascii="Calibri" w:eastAsia="Times New Roman" w:hAnsi="Calibri" w:cs="Times New Roman"/>
          <w:sz w:val="32"/>
          <w:szCs w:val="32"/>
          <w:lang w:val="en-US"/>
        </w:rPr>
      </w:pPr>
      <w:r w:rsidRPr="00F24EBA">
        <w:rPr>
          <w:rFonts w:ascii="Calibri" w:eastAsia="Times New Roman" w:hAnsi="Calibri" w:cs="Times New Roman"/>
          <w:sz w:val="32"/>
          <w:szCs w:val="32"/>
          <w:lang w:val="en-US"/>
        </w:rPr>
        <w:t>Baseline</w:t>
      </w:r>
      <w:r w:rsidRPr="002617E6">
        <w:rPr>
          <w:rFonts w:ascii="Calibri" w:eastAsia="Times New Roman" w:hAnsi="Calibri" w:cs="Times New Roman"/>
          <w:sz w:val="32"/>
          <w:szCs w:val="32"/>
          <w:lang w:val="en-US"/>
        </w:rPr>
        <w:t xml:space="preserve"> assessment V.0</w:t>
      </w:r>
      <w:r w:rsidRPr="00F24EBA">
        <w:rPr>
          <w:rFonts w:ascii="Calibri" w:eastAsia="Times New Roman" w:hAnsi="Calibri" w:cs="Times New Roman"/>
          <w:sz w:val="32"/>
          <w:szCs w:val="32"/>
          <w:lang w:val="en-US"/>
        </w:rPr>
        <w:t>1</w:t>
      </w:r>
      <w:r w:rsidRPr="002617E6">
        <w:rPr>
          <w:rFonts w:ascii="Calibri" w:eastAsia="Times New Roman" w:hAnsi="Calibri" w:cs="Times New Roman"/>
          <w:sz w:val="32"/>
          <w:szCs w:val="32"/>
          <w:lang w:val="en-US"/>
        </w:rPr>
        <w:t xml:space="preserve"> (</w:t>
      </w:r>
      <w:r w:rsidR="00E02B97">
        <w:rPr>
          <w:rFonts w:ascii="Calibri" w:eastAsia="Times New Roman" w:hAnsi="Calibri" w:cs="Times New Roman"/>
          <w:sz w:val="32"/>
          <w:szCs w:val="32"/>
          <w:lang w:val="en-US"/>
        </w:rPr>
        <w:t>12</w:t>
      </w:r>
      <w:r w:rsidRPr="002617E6">
        <w:rPr>
          <w:rFonts w:ascii="Calibri" w:eastAsia="Times New Roman" w:hAnsi="Calibri" w:cs="Times New Roman"/>
          <w:sz w:val="32"/>
          <w:szCs w:val="32"/>
          <w:vertAlign w:val="superscript"/>
          <w:lang w:val="en-US"/>
        </w:rPr>
        <w:t>th</w:t>
      </w:r>
      <w:r w:rsidRPr="002617E6">
        <w:rPr>
          <w:rFonts w:ascii="Calibri" w:eastAsia="Times New Roman" w:hAnsi="Calibri" w:cs="Times New Roman"/>
          <w:sz w:val="32"/>
          <w:szCs w:val="32"/>
          <w:lang w:val="en-US"/>
        </w:rPr>
        <w:t xml:space="preserve"> </w:t>
      </w:r>
      <w:r w:rsidR="00E02B97">
        <w:rPr>
          <w:rFonts w:ascii="Calibri" w:eastAsia="Times New Roman" w:hAnsi="Calibri" w:cs="Times New Roman"/>
          <w:sz w:val="32"/>
          <w:szCs w:val="32"/>
          <w:lang w:val="en-US"/>
        </w:rPr>
        <w:t>December</w:t>
      </w:r>
      <w:r w:rsidR="00E02B97" w:rsidRPr="002617E6">
        <w:rPr>
          <w:rFonts w:ascii="Calibri" w:eastAsia="Times New Roman" w:hAnsi="Calibri" w:cs="Times New Roman"/>
          <w:sz w:val="32"/>
          <w:szCs w:val="32"/>
          <w:lang w:val="en-US"/>
        </w:rPr>
        <w:t xml:space="preserve"> </w:t>
      </w:r>
      <w:r w:rsidRPr="002617E6">
        <w:rPr>
          <w:rFonts w:ascii="Calibri" w:eastAsia="Times New Roman" w:hAnsi="Calibri" w:cs="Times New Roman"/>
          <w:sz w:val="32"/>
          <w:szCs w:val="32"/>
          <w:lang w:val="en-US"/>
        </w:rPr>
        <w:t>20</w:t>
      </w:r>
      <w:r w:rsidRPr="00F24EBA">
        <w:rPr>
          <w:rFonts w:ascii="Calibri" w:eastAsia="Times New Roman" w:hAnsi="Calibri" w:cs="Times New Roman"/>
          <w:sz w:val="32"/>
          <w:szCs w:val="32"/>
          <w:lang w:val="en-US"/>
        </w:rPr>
        <w:t>20</w:t>
      </w:r>
      <w:r w:rsidRPr="002617E6">
        <w:rPr>
          <w:rFonts w:ascii="Calibri" w:eastAsia="Times New Roman" w:hAnsi="Calibri" w:cs="Times New Roman"/>
          <w:sz w:val="32"/>
          <w:szCs w:val="32"/>
          <w:lang w:val="en-US"/>
        </w:rPr>
        <w:t>)</w:t>
      </w:r>
    </w:p>
    <w:p w14:paraId="53814874" w14:textId="37005CFC" w:rsidR="002617E6" w:rsidRDefault="002617E6" w:rsidP="002617E6">
      <w:pPr>
        <w:spacing w:before="60" w:after="60" w:line="240" w:lineRule="auto"/>
        <w:rPr>
          <w:rFonts w:ascii="Calibri" w:eastAsia="Times New Roman" w:hAnsi="Calibri" w:cs="Times New Roman"/>
          <w:b/>
          <w:sz w:val="52"/>
          <w:szCs w:val="24"/>
          <w:lang w:val="en-US"/>
        </w:rPr>
      </w:pPr>
    </w:p>
    <w:p w14:paraId="23FC09EA" w14:textId="17150BBC" w:rsidR="002617E6" w:rsidRDefault="002617E6" w:rsidP="002617E6">
      <w:pPr>
        <w:spacing w:before="60" w:after="60" w:line="240" w:lineRule="auto"/>
        <w:rPr>
          <w:rFonts w:ascii="Calibri" w:eastAsia="Times New Roman" w:hAnsi="Calibri" w:cs="Times New Roman"/>
          <w:b/>
          <w:sz w:val="52"/>
          <w:szCs w:val="24"/>
          <w:lang w:val="en-US"/>
        </w:rPr>
      </w:pPr>
    </w:p>
    <w:p w14:paraId="3D24B11B" w14:textId="43AB2E01" w:rsidR="002617E6" w:rsidRDefault="002617E6" w:rsidP="002617E6">
      <w:pPr>
        <w:spacing w:before="60" w:after="60" w:line="240" w:lineRule="auto"/>
        <w:rPr>
          <w:rFonts w:ascii="Calibri" w:eastAsia="Times New Roman" w:hAnsi="Calibri" w:cs="Times New Roman"/>
          <w:b/>
          <w:sz w:val="52"/>
          <w:szCs w:val="24"/>
          <w:lang w:val="en-US"/>
        </w:rPr>
      </w:pPr>
    </w:p>
    <w:p w14:paraId="1910A3FF" w14:textId="77777777" w:rsidR="002617E6" w:rsidRPr="002617E6" w:rsidRDefault="002617E6" w:rsidP="002617E6">
      <w:pPr>
        <w:spacing w:before="60" w:after="60" w:line="240" w:lineRule="auto"/>
        <w:rPr>
          <w:rFonts w:ascii="Calibri" w:eastAsia="Times New Roman" w:hAnsi="Calibri" w:cs="Times New Roman"/>
          <w:b/>
          <w:sz w:val="52"/>
          <w:szCs w:val="24"/>
          <w:lang w:val="en-US"/>
        </w:rPr>
      </w:pPr>
    </w:p>
    <w:p w14:paraId="21C57271" w14:textId="77777777" w:rsidR="002617E6" w:rsidRPr="002617E6" w:rsidRDefault="002617E6" w:rsidP="002617E6">
      <w:pPr>
        <w:spacing w:before="60" w:after="60" w:line="240" w:lineRule="auto"/>
        <w:rPr>
          <w:rFonts w:ascii="Calibri" w:eastAsia="Times New Roman" w:hAnsi="Calibri" w:cs="Times New Roman"/>
          <w:sz w:val="18"/>
          <w:szCs w:val="24"/>
          <w:lang w:val="en-US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962"/>
      </w:tblGrid>
      <w:tr w:rsidR="002617E6" w:rsidRPr="002617E6" w14:paraId="36FB30D9" w14:textId="77777777" w:rsidTr="002F3490">
        <w:sdt>
          <w:sdtPr>
            <w:rPr>
              <w:rFonts w:ascii="Calibri" w:eastAsia="Times New Roman" w:hAnsi="Calibri" w:cs="Times New Roman"/>
              <w:b/>
              <w:lang w:val="en-US" w:eastAsia="ja-JP"/>
            </w:r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5000" w:type="pct"/>
              </w:tcPr>
              <w:p w14:paraId="2EC42CE6" w14:textId="77777777" w:rsidR="002617E6" w:rsidRPr="002617E6" w:rsidRDefault="002617E6" w:rsidP="002617E6">
                <w:pPr>
                  <w:spacing w:after="0" w:line="240" w:lineRule="auto"/>
                  <w:rPr>
                    <w:rFonts w:ascii="Calibri" w:eastAsia="Times New Roman" w:hAnsi="Calibri" w:cs="Times New Roman"/>
                    <w:lang w:val="en-US" w:eastAsia="ja-JP"/>
                  </w:rPr>
                </w:pPr>
                <w:r w:rsidRPr="002617E6">
                  <w:rPr>
                    <w:rFonts w:ascii="Calibri" w:eastAsia="Times New Roman" w:hAnsi="Calibri" w:cs="Times New Roman"/>
                    <w:b/>
                    <w:lang w:val="en-US" w:eastAsia="ja-JP"/>
                  </w:rPr>
                  <w:t xml:space="preserve">     </w:t>
                </w:r>
              </w:p>
            </w:tc>
          </w:sdtContent>
        </w:sdt>
      </w:tr>
    </w:tbl>
    <w:p w14:paraId="5D8DBEA3" w14:textId="32F53818" w:rsidR="002617E6" w:rsidRPr="002617E6" w:rsidRDefault="002617E6" w:rsidP="002617E6">
      <w:pPr>
        <w:spacing w:before="60" w:after="60" w:line="240" w:lineRule="auto"/>
        <w:rPr>
          <w:rFonts w:ascii="Calibri" w:eastAsia="Times New Roman" w:hAnsi="Calibri" w:cs="Times New Roman"/>
          <w:bCs/>
          <w:sz w:val="28"/>
          <w:lang w:val="en-US"/>
        </w:rPr>
      </w:pPr>
      <w:r w:rsidRPr="002617E6">
        <w:rPr>
          <w:rFonts w:ascii="Calibri" w:eastAsia="Times New Roman" w:hAnsi="Calibri" w:cs="Times New Roman"/>
          <w:bCs/>
          <w:sz w:val="28"/>
          <w:lang w:val="en-US"/>
        </w:rPr>
        <w:t>Assessment Date</w:t>
      </w:r>
      <w:r w:rsidRPr="002617E6">
        <w:rPr>
          <w:rFonts w:ascii="Calibri" w:eastAsia="Times New Roman" w:hAnsi="Calibri" w:cs="Times New Roman"/>
          <w:bCs/>
          <w:sz w:val="28"/>
          <w:lang w:val="en-US"/>
        </w:rPr>
        <w:tab/>
      </w:r>
      <w:r w:rsidRPr="002617E6">
        <w:rPr>
          <w:rFonts w:ascii="Calibri" w:eastAsia="Times New Roman" w:hAnsi="Calibri" w:cs="Times New Roman"/>
          <w:bCs/>
          <w:sz w:val="28"/>
          <w:lang w:val="en-US"/>
        </w:rPr>
        <w:tab/>
      </w:r>
      <w:r w:rsidRPr="002617E6">
        <w:rPr>
          <w:rFonts w:ascii="Calibri" w:eastAsia="Times New Roman" w:hAnsi="Calibri" w:cs="Times New Roman"/>
          <w:bCs/>
          <w:sz w:val="28"/>
          <w:lang w:val="en-US"/>
        </w:rPr>
        <w:tab/>
      </w:r>
      <w:r>
        <w:rPr>
          <w:rFonts w:ascii="Calibri" w:eastAsia="Times New Roman" w:hAnsi="Calibri" w:cs="Times New Roman"/>
          <w:bCs/>
          <w:sz w:val="28"/>
          <w:lang w:val="en-US"/>
        </w:rPr>
        <w:t xml:space="preserve">           </w:t>
      </w:r>
      <w:r w:rsidRPr="002617E6">
        <w:rPr>
          <w:rFonts w:ascii="Calibri" w:eastAsia="Times New Roman" w:hAnsi="Calibri" w:cs="Times New Roman"/>
          <w:bCs/>
          <w:sz w:val="28"/>
          <w:lang w:val="en-US"/>
        </w:rPr>
        <w:t>Participant ID</w:t>
      </w:r>
      <w:r w:rsidRPr="002617E6">
        <w:rPr>
          <w:rFonts w:ascii="Calibri" w:eastAsia="Times New Roman" w:hAnsi="Calibri" w:cs="Times New Roman"/>
          <w:bCs/>
          <w:sz w:val="28"/>
          <w:lang w:val="en-US"/>
        </w:rPr>
        <w:tab/>
      </w:r>
      <w:r>
        <w:rPr>
          <w:rFonts w:ascii="Calibri" w:eastAsia="Times New Roman" w:hAnsi="Calibri" w:cs="Times New Roman"/>
          <w:bCs/>
          <w:sz w:val="28"/>
          <w:lang w:val="en-US"/>
        </w:rPr>
        <w:t xml:space="preserve">         </w:t>
      </w:r>
      <w:r w:rsidRPr="002617E6">
        <w:rPr>
          <w:rFonts w:ascii="Calibri" w:eastAsia="Times New Roman" w:hAnsi="Calibri" w:cs="Times New Roman"/>
          <w:bCs/>
          <w:sz w:val="28"/>
          <w:lang w:val="en-US"/>
        </w:rPr>
        <w:t xml:space="preserve">    Interviewer ID</w:t>
      </w:r>
    </w:p>
    <w:p w14:paraId="21D749D6" w14:textId="77777777" w:rsidR="002617E6" w:rsidRPr="002617E6" w:rsidRDefault="002617E6" w:rsidP="002617E6">
      <w:pPr>
        <w:spacing w:before="60" w:after="60" w:line="240" w:lineRule="auto"/>
        <w:rPr>
          <w:rFonts w:ascii="Calibri" w:eastAsia="Times New Roman" w:hAnsi="Calibri" w:cs="Calibri"/>
          <w:bCs/>
          <w:lang w:val="en-US"/>
        </w:rPr>
      </w:pPr>
      <w:r w:rsidRPr="002617E6">
        <w:rPr>
          <w:rFonts w:ascii="Calibri" w:eastAsia="Times New Roman" w:hAnsi="Calibri" w:cs="Times New Roman"/>
          <w:bCs/>
          <w:lang w:val="en-US"/>
        </w:rPr>
        <w:t xml:space="preserve">     (DD</w:t>
      </w:r>
      <w:r w:rsidRPr="002617E6">
        <w:rPr>
          <w:rFonts w:ascii="Calibri" w:eastAsia="Times New Roman" w:hAnsi="Calibri" w:cs="Calibri"/>
          <w:bCs/>
          <w:lang w:val="en-US"/>
        </w:rPr>
        <w:t>▪</w:t>
      </w:r>
      <w:r w:rsidRPr="002617E6">
        <w:rPr>
          <w:rFonts w:ascii="Calibri" w:eastAsia="Times New Roman" w:hAnsi="Calibri" w:cs="Times New Roman"/>
          <w:bCs/>
          <w:lang w:val="en-US"/>
        </w:rPr>
        <w:t>MM</w:t>
      </w:r>
      <w:r w:rsidRPr="002617E6">
        <w:rPr>
          <w:rFonts w:ascii="Calibri" w:eastAsia="Times New Roman" w:hAnsi="Calibri" w:cs="Calibri"/>
          <w:bCs/>
          <w:lang w:val="en-US"/>
        </w:rPr>
        <w:t>▪YYYY)</w:t>
      </w:r>
    </w:p>
    <w:p w14:paraId="5B384951" w14:textId="1448835D" w:rsidR="002617E6" w:rsidRPr="002617E6" w:rsidRDefault="00F24EBA" w:rsidP="002617E6">
      <w:pPr>
        <w:spacing w:before="60" w:after="60" w:line="240" w:lineRule="auto"/>
        <w:rPr>
          <w:rFonts w:ascii="Calibri" w:eastAsia="Times New Roman" w:hAnsi="Calibri" w:cs="Times New Roman"/>
          <w:bCs/>
          <w:lang w:val="en-US"/>
        </w:rPr>
      </w:pPr>
      <w:r w:rsidRPr="002617E6">
        <w:rPr>
          <w:rFonts w:ascii="Calibri" w:eastAsia="Times New Roman" w:hAnsi="Calibri" w:cs="Times New Roman"/>
          <w:bCs/>
          <w:noProof/>
          <w:sz w:val="16"/>
          <w:lang w:val="hr-BA" w:eastAsia="hr-B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C3EA7F8" wp14:editId="45EE9B5F">
                <wp:simplePos x="0" y="0"/>
                <wp:positionH relativeFrom="column">
                  <wp:posOffset>-160020</wp:posOffset>
                </wp:positionH>
                <wp:positionV relativeFrom="paragraph">
                  <wp:posOffset>90170</wp:posOffset>
                </wp:positionV>
                <wp:extent cx="2466975" cy="285750"/>
                <wp:effectExtent l="0" t="0" r="28575" b="1905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6975" cy="285750"/>
                          <a:chOff x="0" y="0"/>
                          <a:chExt cx="2466975" cy="285750"/>
                        </a:xfrm>
                      </wpg:grpSpPr>
                      <wpg:grpSp>
                        <wpg:cNvPr id="77" name="Group 77"/>
                        <wpg:cNvGrpSpPr/>
                        <wpg:grpSpPr>
                          <a:xfrm>
                            <a:off x="0" y="0"/>
                            <a:ext cx="2466975" cy="285750"/>
                            <a:chOff x="0" y="0"/>
                            <a:chExt cx="2466975" cy="285750"/>
                          </a:xfrm>
                        </wpg:grpSpPr>
                        <wps:wsp>
                          <wps:cNvPr id="7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6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225" y="0"/>
                              <a:ext cx="2286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4850" y="0"/>
                              <a:ext cx="2286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981075" y="0"/>
                              <a:ext cx="2286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90650" y="0"/>
                              <a:ext cx="2286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6875" y="0"/>
                              <a:ext cx="2286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62150" y="0"/>
                              <a:ext cx="2286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8375" y="0"/>
                              <a:ext cx="2286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6" name="Oval 86"/>
                        <wps:cNvSpPr/>
                        <wps:spPr>
                          <a:xfrm>
                            <a:off x="581025" y="133350"/>
                            <a:ext cx="47625" cy="4571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1276350" y="152400"/>
                            <a:ext cx="47625" cy="4571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FDC56" id="Group 88" o:spid="_x0000_s1026" style="position:absolute;margin-left:-12.6pt;margin-top:7.1pt;width:194.25pt;height:22.5pt;z-index:251656192" coordsize="24669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">
                <v:group id="Group 77" o:spid="_x0000_s1027" style="position:absolute;width:24669;height:2857" coordsize="24669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78" o:spid="_x0000_s1028" style="position:absolute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" strokeweight="1.5pt"/>
                  <v:rect id="Rectangle 4" o:spid="_x0000_s1029" style="position:absolute;left:2762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" strokeweight="1.5pt"/>
                  <v:rect id="Rectangle 80" o:spid="_x0000_s1030" style="position:absolute;left:7048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" strokeweight="1.5pt"/>
                  <v:rect id="Rectangle 4" o:spid="_x0000_s1031" style="position:absolute;left:9810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" strokeweight="1.5pt"/>
                  <v:rect id="Rectangle 82" o:spid="_x0000_s1032" style="position:absolute;left:13906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" strokeweight="1.5pt"/>
                  <v:rect id="Rectangle 4" o:spid="_x0000_s1033" style="position:absolute;left:16668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" strokeweight="1.5pt"/>
                  <v:rect id="Rectangle 84" o:spid="_x0000_s1034" style="position:absolute;left:19621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" strokeweight="1.5pt"/>
                  <v:rect id="Rectangle 4" o:spid="_x0000_s1035" style="position:absolute;left:22383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" strokeweight="1.5pt"/>
                </v:group>
                <v:oval id="Oval 86" o:spid="_x0000_s1036" style="position:absolute;left:5810;top:1333;width:4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" fillcolor="windowText" strokecolor="windowText" strokeweight="2pt"/>
                <v:oval id="Oval 87" o:spid="_x0000_s1037" style="position:absolute;left:12763;top:1524;width:4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" fillcolor="windowText" strokecolor="windowText" strokeweight="2pt"/>
              </v:group>
            </w:pict>
          </mc:Fallback>
        </mc:AlternateContent>
      </w:r>
      <w:r w:rsidR="002617E6" w:rsidRPr="002617E6">
        <w:rPr>
          <w:rFonts w:ascii="Calibri" w:eastAsia="Times New Roman" w:hAnsi="Calibri" w:cs="Times New Roman"/>
          <w:bCs/>
          <w:noProof/>
          <w:sz w:val="28"/>
          <w:lang w:val="hr-BA" w:eastAsia="hr-B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9619992" wp14:editId="504D3427">
                <wp:simplePos x="0" y="0"/>
                <wp:positionH relativeFrom="column">
                  <wp:posOffset>5000625</wp:posOffset>
                </wp:positionH>
                <wp:positionV relativeFrom="paragraph">
                  <wp:posOffset>109855</wp:posOffset>
                </wp:positionV>
                <wp:extent cx="504825" cy="285750"/>
                <wp:effectExtent l="0" t="0" r="28575" b="1905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285750"/>
                          <a:chOff x="0" y="0"/>
                          <a:chExt cx="504825" cy="285750"/>
                        </a:xfrm>
                      </wpg:grpSpPr>
                      <wps:wsp>
                        <wps:cNvPr id="9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6225" y="0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764F39" id="Group 89" o:spid="_x0000_s1026" style="position:absolute;margin-left:393.75pt;margin-top:8.65pt;width:39.75pt;height:22.5pt;z-index:251657216" coordsize="50482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">
                <v:rect id="Rectangle 90" o:spid="_x0000_s1027" style="position:absolute;width:228600;height:285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" strokeweight="1.5pt"/>
                <v:rect id="Rectangle 4" o:spid="_x0000_s1028" style="position:absolute;left:276225;width:228600;height:285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" strokeweight="1.5pt"/>
              </v:group>
            </w:pict>
          </mc:Fallback>
        </mc:AlternateContent>
      </w:r>
      <w:r w:rsidR="002617E6" w:rsidRPr="002617E6">
        <w:rPr>
          <w:rFonts w:ascii="Calibri" w:eastAsia="Times New Roman" w:hAnsi="Calibri" w:cs="Times New Roman"/>
          <w:bCs/>
          <w:noProof/>
          <w:sz w:val="16"/>
          <w:lang w:val="hr-BA" w:eastAsia="hr-B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CD6AC43" wp14:editId="3CE43BE9">
                <wp:simplePos x="0" y="0"/>
                <wp:positionH relativeFrom="column">
                  <wp:posOffset>2667000</wp:posOffset>
                </wp:positionH>
                <wp:positionV relativeFrom="paragraph">
                  <wp:posOffset>93345</wp:posOffset>
                </wp:positionV>
                <wp:extent cx="1752600" cy="295275"/>
                <wp:effectExtent l="0" t="0" r="19050" b="28575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295275"/>
                          <a:chOff x="0" y="0"/>
                          <a:chExt cx="1752600" cy="295275"/>
                        </a:xfrm>
                      </wpg:grpSpPr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6225" y="0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52450" y="0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71550" y="9525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47775" y="9525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24000" y="9525"/>
                            <a:ext cx="228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781050" y="161925"/>
                            <a:ext cx="190500" cy="0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C7A6F" id="Group 69" o:spid="_x0000_s1026" style="position:absolute;margin-left:210pt;margin-top:7.35pt;width:138pt;height:23.25pt;z-index:251655168;mso-width-relative:margin" coordsize="17526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">
                <v:rect id="Rectangle 70" o:spid="_x0000_s1027" style="position:absolute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" strokeweight="1.5pt"/>
                <v:rect id="Rectangle 4" o:spid="_x0000_s1028" style="position:absolute;left:2762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" strokeweight="1.5pt"/>
                <v:rect id="Rectangle 5" o:spid="_x0000_s1029" style="position:absolute;left:5524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" strokeweight="1.5pt"/>
                <v:rect id="Rectangle 6" o:spid="_x0000_s1030" style="position:absolute;left:9715;top:95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" strokeweight="1.5pt"/>
                <v:rect id="Rectangle 7" o:spid="_x0000_s1031" style="position:absolute;left:12477;top:95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" strokeweight="1.5pt"/>
                <v:rect id="Rectangle 8" o:spid="_x0000_s1032" style="position:absolute;left:15240;top:95;width:228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3" type="#_x0000_t32" style="position:absolute;left:7810;top:1619;width:1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" strokeweight="1.5pt"/>
              </v:group>
            </w:pict>
          </mc:Fallback>
        </mc:AlternateContent>
      </w:r>
    </w:p>
    <w:p w14:paraId="39DF1B32" w14:textId="77777777" w:rsidR="002617E6" w:rsidRPr="002617E6" w:rsidRDefault="002617E6" w:rsidP="00CB54BE">
      <w:pPr>
        <w:ind w:left="720" w:hanging="360"/>
        <w:rPr>
          <w:bCs/>
          <w:sz w:val="20"/>
          <w:szCs w:val="20"/>
        </w:rPr>
      </w:pPr>
    </w:p>
    <w:p w14:paraId="6E5CBAFE" w14:textId="767E8207" w:rsidR="002617E6" w:rsidRDefault="002617E6" w:rsidP="00CB54BE">
      <w:pPr>
        <w:ind w:left="720" w:hanging="360"/>
      </w:pPr>
    </w:p>
    <w:p w14:paraId="30BAC139" w14:textId="5006F65F" w:rsidR="002617E6" w:rsidRDefault="002617E6" w:rsidP="00F24EBA"/>
    <w:p w14:paraId="362683C9" w14:textId="77777777" w:rsidR="00F24EBA" w:rsidRDefault="00F24EBA" w:rsidP="00F24EBA"/>
    <w:p w14:paraId="558BC5A6" w14:textId="041397F0" w:rsidR="00CB54BE" w:rsidRPr="002617E6" w:rsidRDefault="00CB54BE" w:rsidP="002617E6">
      <w:pPr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2617E6">
        <w:rPr>
          <w:b/>
          <w:bCs/>
          <w:sz w:val="24"/>
          <w:szCs w:val="24"/>
          <w:lang w:val="en-US"/>
        </w:rPr>
        <w:t xml:space="preserve">DEMOGRAPHIC QUESTIONNAIRE </w:t>
      </w:r>
    </w:p>
    <w:p w14:paraId="35749773" w14:textId="3B8376F7" w:rsidR="00622E47" w:rsidRDefault="00622E47" w:rsidP="00622E4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3503"/>
        <w:gridCol w:w="5764"/>
      </w:tblGrid>
      <w:tr w:rsidR="00CB54BE" w14:paraId="3B4D8D61" w14:textId="77777777" w:rsidTr="00B51A05">
        <w:tc>
          <w:tcPr>
            <w:tcW w:w="695" w:type="dxa"/>
          </w:tcPr>
          <w:p w14:paraId="79A9B527" w14:textId="77777777" w:rsidR="00CB54BE" w:rsidRPr="00E16BFA" w:rsidRDefault="00CB54BE" w:rsidP="00CB54BE">
            <w:r w:rsidRPr="00E16BFA">
              <w:t>1.1</w:t>
            </w:r>
          </w:p>
        </w:tc>
        <w:tc>
          <w:tcPr>
            <w:tcW w:w="3503" w:type="dxa"/>
          </w:tcPr>
          <w:p w14:paraId="7E97861C" w14:textId="77777777" w:rsidR="00CB54BE" w:rsidRDefault="00CB54BE" w:rsidP="00CB54BE">
            <w:pPr>
              <w:rPr>
                <w:b/>
                <w:sz w:val="32"/>
              </w:rPr>
            </w:pPr>
            <w:r>
              <w:rPr>
                <w:rFonts w:cstheme="minorHAnsi"/>
                <w:lang w:eastAsia="en-GB"/>
              </w:rPr>
              <w:t>Year</w:t>
            </w:r>
            <w:r w:rsidRPr="009E3A7E">
              <w:rPr>
                <w:rFonts w:cstheme="minorHAnsi"/>
                <w:lang w:eastAsia="en-GB"/>
              </w:rPr>
              <w:t xml:space="preserve"> of birth</w:t>
            </w:r>
            <w:r w:rsidRPr="009E3A7E">
              <w:rPr>
                <w:rFonts w:cstheme="minorHAnsi"/>
                <w:lang w:eastAsia="en-GB"/>
              </w:rPr>
              <w:tab/>
            </w:r>
          </w:p>
        </w:tc>
        <w:tc>
          <w:tcPr>
            <w:tcW w:w="5764" w:type="dxa"/>
          </w:tcPr>
          <w:p w14:paraId="1600E493" w14:textId="77777777" w:rsidR="00CB54BE" w:rsidRDefault="00CB54BE" w:rsidP="00CB54BE">
            <w:pPr>
              <w:rPr>
                <w:b/>
                <w:sz w:val="32"/>
              </w:rPr>
            </w:pPr>
            <w:r w:rsidRPr="009E3A7E">
              <w:rPr>
                <w:rFonts w:cstheme="minorHAnsi"/>
                <w:lang w:eastAsia="en-GB"/>
              </w:rPr>
              <w:t xml:space="preserve">  </w:t>
            </w:r>
            <w:r>
              <w:rPr>
                <w:rFonts w:cstheme="minorHAnsi"/>
                <w:lang w:eastAsia="en-GB"/>
              </w:rPr>
              <w:t>__ __ __ __</w:t>
            </w:r>
          </w:p>
        </w:tc>
      </w:tr>
      <w:tr w:rsidR="00CB54BE" w14:paraId="63C2C921" w14:textId="77777777" w:rsidTr="00B51A05">
        <w:tc>
          <w:tcPr>
            <w:tcW w:w="695" w:type="dxa"/>
          </w:tcPr>
          <w:p w14:paraId="2935A200" w14:textId="77777777" w:rsidR="00CB54BE" w:rsidRPr="00E16BFA" w:rsidRDefault="00CB54BE" w:rsidP="00CB54BE">
            <w:r w:rsidRPr="00E16BFA">
              <w:t>1.2</w:t>
            </w:r>
          </w:p>
        </w:tc>
        <w:tc>
          <w:tcPr>
            <w:tcW w:w="3503" w:type="dxa"/>
          </w:tcPr>
          <w:p w14:paraId="099492B9" w14:textId="77777777" w:rsidR="00CB54BE" w:rsidRDefault="00CB54BE" w:rsidP="00CB54BE">
            <w:pPr>
              <w:rPr>
                <w:b/>
                <w:sz w:val="32"/>
              </w:rPr>
            </w:pPr>
            <w:r w:rsidRPr="009E3A7E">
              <w:rPr>
                <w:rFonts w:cstheme="minorHAnsi"/>
                <w:lang w:eastAsia="en-GB"/>
              </w:rPr>
              <w:t>Sex</w:t>
            </w:r>
          </w:p>
        </w:tc>
        <w:tc>
          <w:tcPr>
            <w:tcW w:w="5764" w:type="dxa"/>
          </w:tcPr>
          <w:p w14:paraId="23CD89F1" w14:textId="77777777" w:rsidR="00CB54BE" w:rsidRPr="009E3A7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 xml:space="preserve">1  </w:t>
            </w:r>
            <w:r>
              <w:rPr>
                <w:rFonts w:cstheme="minorHAnsi"/>
                <w:lang w:eastAsia="en-GB"/>
              </w:rPr>
              <w:t xml:space="preserve">= </w:t>
            </w:r>
            <w:r w:rsidRPr="009E3A7E">
              <w:rPr>
                <w:rFonts w:cstheme="minorHAnsi"/>
                <w:lang w:eastAsia="en-GB"/>
              </w:rPr>
              <w:t>Female</w:t>
            </w:r>
          </w:p>
          <w:p w14:paraId="1F31A803" w14:textId="77777777" w:rsidR="00CB54B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>2</w:t>
            </w:r>
            <w:r>
              <w:rPr>
                <w:rFonts w:cstheme="minorHAnsi"/>
                <w:lang w:eastAsia="en-GB"/>
              </w:rPr>
              <w:t xml:space="preserve"> =  Male</w:t>
            </w:r>
          </w:p>
          <w:p w14:paraId="4F073D2D" w14:textId="77777777" w:rsidR="00CB54BE" w:rsidRPr="00E16BFA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</w:p>
        </w:tc>
      </w:tr>
      <w:tr w:rsidR="00CB54BE" w14:paraId="43477E29" w14:textId="77777777" w:rsidTr="00B51A05">
        <w:tc>
          <w:tcPr>
            <w:tcW w:w="695" w:type="dxa"/>
          </w:tcPr>
          <w:p w14:paraId="163708D0" w14:textId="77777777" w:rsidR="00CB54BE" w:rsidRPr="00E16BFA" w:rsidRDefault="00CB54BE" w:rsidP="00CB54BE">
            <w:r w:rsidRPr="00E16BFA">
              <w:t>1.</w:t>
            </w:r>
            <w:r>
              <w:t>5</w:t>
            </w:r>
          </w:p>
        </w:tc>
        <w:tc>
          <w:tcPr>
            <w:tcW w:w="3503" w:type="dxa"/>
          </w:tcPr>
          <w:p w14:paraId="5859BFD8" w14:textId="77777777" w:rsidR="00CB54BE" w:rsidRDefault="00CB54BE" w:rsidP="00CB54BE">
            <w:pPr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>Marital status</w:t>
            </w:r>
            <w:r>
              <w:rPr>
                <w:rFonts w:cstheme="minorHAnsi"/>
                <w:lang w:eastAsia="en-GB"/>
              </w:rPr>
              <w:t xml:space="preserve"> </w:t>
            </w:r>
          </w:p>
          <w:p w14:paraId="0621A8B9" w14:textId="77777777" w:rsidR="00CB54BE" w:rsidRDefault="00CB54BE" w:rsidP="00CB54BE">
            <w:pPr>
              <w:rPr>
                <w:b/>
                <w:sz w:val="32"/>
              </w:rPr>
            </w:pPr>
            <w:r w:rsidRPr="009E3A7E">
              <w:rPr>
                <w:rFonts w:cstheme="minorHAnsi"/>
                <w:i/>
                <w:lang w:eastAsia="en-GB"/>
              </w:rPr>
              <w:t>(from a legal perspective)</w:t>
            </w:r>
          </w:p>
        </w:tc>
        <w:tc>
          <w:tcPr>
            <w:tcW w:w="5764" w:type="dxa"/>
          </w:tcPr>
          <w:p w14:paraId="54528039" w14:textId="77777777" w:rsidR="00CB54BE" w:rsidRPr="009E3A7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 xml:space="preserve">1  </w:t>
            </w:r>
            <w:r>
              <w:rPr>
                <w:rFonts w:cstheme="minorHAnsi"/>
                <w:lang w:eastAsia="en-GB"/>
              </w:rPr>
              <w:t xml:space="preserve">= </w:t>
            </w:r>
            <w:r w:rsidRPr="009E3A7E">
              <w:rPr>
                <w:rFonts w:cstheme="minorHAnsi"/>
                <w:lang w:eastAsia="en-GB"/>
              </w:rPr>
              <w:t>Single/unmarried</w:t>
            </w:r>
          </w:p>
          <w:p w14:paraId="7C0DDB54" w14:textId="77777777" w:rsidR="00CB54BE" w:rsidRPr="009E3A7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 xml:space="preserve">2  </w:t>
            </w:r>
            <w:r>
              <w:rPr>
                <w:rFonts w:cstheme="minorHAnsi"/>
                <w:lang w:eastAsia="en-GB"/>
              </w:rPr>
              <w:t xml:space="preserve">= </w:t>
            </w:r>
            <w:r w:rsidRPr="009E3A7E">
              <w:rPr>
                <w:rFonts w:cstheme="minorHAnsi"/>
                <w:lang w:eastAsia="en-GB"/>
              </w:rPr>
              <w:t>Married</w:t>
            </w:r>
          </w:p>
          <w:p w14:paraId="3AA41070" w14:textId="77777777" w:rsidR="00CB54BE" w:rsidRPr="009E3A7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 xml:space="preserve">3 </w:t>
            </w:r>
            <w:r>
              <w:rPr>
                <w:rFonts w:cstheme="minorHAnsi"/>
                <w:lang w:eastAsia="en-GB"/>
              </w:rPr>
              <w:t xml:space="preserve">= </w:t>
            </w:r>
            <w:r w:rsidRPr="009E3A7E">
              <w:rPr>
                <w:rFonts w:cstheme="minorHAnsi"/>
                <w:lang w:eastAsia="en-GB"/>
              </w:rPr>
              <w:t>Co-habiting / civil partnership</w:t>
            </w:r>
          </w:p>
          <w:p w14:paraId="43177A52" w14:textId="77777777" w:rsidR="00CB54BE" w:rsidRPr="009E3A7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 xml:space="preserve">4  </w:t>
            </w:r>
            <w:r>
              <w:rPr>
                <w:rFonts w:cstheme="minorHAnsi"/>
                <w:lang w:eastAsia="en-GB"/>
              </w:rPr>
              <w:t xml:space="preserve">= </w:t>
            </w:r>
            <w:r w:rsidRPr="009E3A7E">
              <w:rPr>
                <w:rFonts w:cstheme="minorHAnsi"/>
                <w:lang w:eastAsia="en-GB"/>
              </w:rPr>
              <w:t>Separated</w:t>
            </w:r>
          </w:p>
          <w:p w14:paraId="76BC6943" w14:textId="77777777" w:rsidR="00CB54BE" w:rsidRPr="009E3A7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 xml:space="preserve">5  </w:t>
            </w:r>
            <w:r>
              <w:rPr>
                <w:rFonts w:cstheme="minorHAnsi"/>
                <w:lang w:eastAsia="en-GB"/>
              </w:rPr>
              <w:t xml:space="preserve">= </w:t>
            </w:r>
            <w:r w:rsidRPr="009E3A7E">
              <w:rPr>
                <w:rFonts w:cstheme="minorHAnsi"/>
                <w:lang w:eastAsia="en-GB"/>
              </w:rPr>
              <w:t>Divorced</w:t>
            </w:r>
          </w:p>
          <w:p w14:paraId="07618567" w14:textId="533F8B7D" w:rsidR="00CB54BE" w:rsidRDefault="00CB54BE" w:rsidP="00CB54BE">
            <w:pPr>
              <w:shd w:val="clear" w:color="auto" w:fill="FFFFFF" w:themeFill="background1"/>
              <w:rPr>
                <w:b/>
                <w:sz w:val="32"/>
              </w:rPr>
            </w:pPr>
            <w:r w:rsidRPr="009E3A7E">
              <w:rPr>
                <w:rFonts w:cstheme="minorHAnsi"/>
                <w:lang w:eastAsia="en-GB"/>
              </w:rPr>
              <w:t xml:space="preserve">6  </w:t>
            </w:r>
            <w:r>
              <w:rPr>
                <w:rFonts w:cstheme="minorHAnsi"/>
                <w:lang w:eastAsia="en-GB"/>
              </w:rPr>
              <w:t xml:space="preserve">= </w:t>
            </w:r>
            <w:r w:rsidRPr="009E3A7E">
              <w:rPr>
                <w:rFonts w:cstheme="minorHAnsi"/>
                <w:lang w:eastAsia="en-GB"/>
              </w:rPr>
              <w:t>Widow/widower</w:t>
            </w:r>
          </w:p>
        </w:tc>
      </w:tr>
      <w:tr w:rsidR="00CB54BE" w14:paraId="6C909493" w14:textId="77777777" w:rsidTr="00B51A05">
        <w:tc>
          <w:tcPr>
            <w:tcW w:w="695" w:type="dxa"/>
          </w:tcPr>
          <w:p w14:paraId="02A055B6" w14:textId="77777777" w:rsidR="00CB54BE" w:rsidRPr="00E16BFA" w:rsidRDefault="00CB54BE" w:rsidP="00CB54BE">
            <w:r w:rsidRPr="00E16BFA">
              <w:t>1.</w:t>
            </w:r>
            <w:r>
              <w:t>8</w:t>
            </w:r>
          </w:p>
        </w:tc>
        <w:tc>
          <w:tcPr>
            <w:tcW w:w="3503" w:type="dxa"/>
          </w:tcPr>
          <w:p w14:paraId="5C04D0DA" w14:textId="0C689A5D" w:rsidR="00CB54BE" w:rsidRDefault="00E02B97" w:rsidP="00CB54BE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Work experience</w:t>
            </w:r>
          </w:p>
          <w:p w14:paraId="3FCD1BB5" w14:textId="77777777" w:rsidR="00CB54BE" w:rsidRDefault="00CB54BE" w:rsidP="00CB54BE">
            <w:pPr>
              <w:rPr>
                <w:b/>
                <w:sz w:val="32"/>
              </w:rPr>
            </w:pPr>
          </w:p>
        </w:tc>
        <w:tc>
          <w:tcPr>
            <w:tcW w:w="5764" w:type="dxa"/>
          </w:tcPr>
          <w:p w14:paraId="755F857A" w14:textId="38CF06BE" w:rsidR="00CB54BE" w:rsidRDefault="00E02B97" w:rsidP="00CB54BE">
            <w:pPr>
              <w:rPr>
                <w:b/>
                <w:sz w:val="32"/>
              </w:rPr>
            </w:pPr>
            <w:r>
              <w:rPr>
                <w:rFonts w:cstheme="minorHAnsi"/>
                <w:lang w:eastAsia="en-GB"/>
              </w:rPr>
              <w:t>__ years ___months</w:t>
            </w:r>
          </w:p>
        </w:tc>
      </w:tr>
      <w:tr w:rsidR="00CB54BE" w14:paraId="7502D99A" w14:textId="77777777" w:rsidTr="00B51A05">
        <w:tc>
          <w:tcPr>
            <w:tcW w:w="695" w:type="dxa"/>
          </w:tcPr>
          <w:p w14:paraId="01A0C3F7" w14:textId="77777777" w:rsidR="00CB54BE" w:rsidRPr="00E16BFA" w:rsidRDefault="00CB54BE" w:rsidP="00CB54BE">
            <w:r w:rsidRPr="00E16BFA">
              <w:t>1.</w:t>
            </w:r>
            <w:r>
              <w:t>9</w:t>
            </w:r>
          </w:p>
        </w:tc>
        <w:tc>
          <w:tcPr>
            <w:tcW w:w="3503" w:type="dxa"/>
          </w:tcPr>
          <w:p w14:paraId="0F8A9840" w14:textId="79426EF4" w:rsidR="00CB54BE" w:rsidRDefault="00E02B97" w:rsidP="00CB54BE">
            <w:pPr>
              <w:rPr>
                <w:b/>
                <w:sz w:val="32"/>
              </w:rPr>
            </w:pPr>
            <w:r>
              <w:rPr>
                <w:rFonts w:cstheme="minorHAnsi"/>
                <w:lang w:eastAsia="en-GB"/>
              </w:rPr>
              <w:t>Employment status?</w:t>
            </w:r>
          </w:p>
        </w:tc>
        <w:tc>
          <w:tcPr>
            <w:tcW w:w="5764" w:type="dxa"/>
          </w:tcPr>
          <w:p w14:paraId="52FF8799" w14:textId="04A76EDF" w:rsidR="00CB54BE" w:rsidRPr="009E3A7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>1</w:t>
            </w:r>
            <w:r>
              <w:rPr>
                <w:rFonts w:cstheme="minorHAnsi"/>
                <w:lang w:eastAsia="en-GB"/>
              </w:rPr>
              <w:t xml:space="preserve"> = </w:t>
            </w:r>
            <w:r w:rsidRPr="009E3A7E">
              <w:rPr>
                <w:rFonts w:cstheme="minorHAnsi"/>
                <w:lang w:eastAsia="en-GB"/>
              </w:rPr>
              <w:t xml:space="preserve"> </w:t>
            </w:r>
            <w:r w:rsidR="00E02B97">
              <w:rPr>
                <w:rFonts w:cstheme="minorHAnsi"/>
                <w:lang w:eastAsia="en-GB"/>
              </w:rPr>
              <w:t>Full-time</w:t>
            </w:r>
          </w:p>
          <w:p w14:paraId="3001CE57" w14:textId="2655079A" w:rsidR="00CB54BE" w:rsidRPr="009E3A7E" w:rsidRDefault="00CB54BE" w:rsidP="00CB54BE">
            <w:pPr>
              <w:shd w:val="clear" w:color="auto" w:fill="FFFFFF" w:themeFill="background1"/>
              <w:rPr>
                <w:rFonts w:cstheme="minorHAnsi"/>
                <w:lang w:eastAsia="en-GB"/>
              </w:rPr>
            </w:pPr>
            <w:r w:rsidRPr="009E3A7E">
              <w:rPr>
                <w:rFonts w:cstheme="minorHAnsi"/>
                <w:lang w:eastAsia="en-GB"/>
              </w:rPr>
              <w:t xml:space="preserve">2  </w:t>
            </w:r>
            <w:r>
              <w:rPr>
                <w:rFonts w:cstheme="minorHAnsi"/>
                <w:lang w:eastAsia="en-GB"/>
              </w:rPr>
              <w:t xml:space="preserve">= </w:t>
            </w:r>
            <w:r w:rsidR="00E02B97">
              <w:rPr>
                <w:rFonts w:cstheme="minorHAnsi"/>
                <w:lang w:eastAsia="en-GB"/>
              </w:rPr>
              <w:t>Part-time</w:t>
            </w:r>
          </w:p>
          <w:p w14:paraId="00346492" w14:textId="77777777" w:rsidR="00CB54BE" w:rsidRDefault="00CB54BE" w:rsidP="00B51A05">
            <w:pPr>
              <w:shd w:val="clear" w:color="auto" w:fill="FFFFFF" w:themeFill="background1"/>
              <w:rPr>
                <w:b/>
                <w:sz w:val="32"/>
              </w:rPr>
            </w:pPr>
          </w:p>
        </w:tc>
      </w:tr>
    </w:tbl>
    <w:p w14:paraId="3D77C4F0" w14:textId="36CAF18C" w:rsidR="00CB54BE" w:rsidRDefault="00CB54BE" w:rsidP="00622E47">
      <w:pPr>
        <w:rPr>
          <w:b/>
          <w:bCs/>
          <w:sz w:val="24"/>
          <w:szCs w:val="24"/>
        </w:rPr>
      </w:pPr>
    </w:p>
    <w:p w14:paraId="4339CB00" w14:textId="5010590F" w:rsidR="006249CE" w:rsidRDefault="006249CE" w:rsidP="00B51A05">
      <w:pPr>
        <w:pStyle w:val="ListParagraph"/>
        <w:ind w:left="0"/>
        <w:contextualSpacing w:val="0"/>
      </w:pPr>
    </w:p>
    <w:sectPr w:rsidR="006249CE" w:rsidSect="00F24EBA">
      <w:headerReference w:type="default" r:id="rId9"/>
      <w:footerReference w:type="default" r:id="rId10"/>
      <w:footerReference w:type="firs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44A06" w14:textId="77777777" w:rsidR="00DC6E90" w:rsidRDefault="00DC6E90" w:rsidP="00CB54BE">
      <w:pPr>
        <w:spacing w:after="0" w:line="240" w:lineRule="auto"/>
      </w:pPr>
      <w:r>
        <w:separator/>
      </w:r>
    </w:p>
  </w:endnote>
  <w:endnote w:type="continuationSeparator" w:id="0">
    <w:p w14:paraId="6B088874" w14:textId="77777777" w:rsidR="00DC6E90" w:rsidRDefault="00DC6E90" w:rsidP="00CB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8117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D7ED5" w14:textId="51E83CC6" w:rsidR="00674C65" w:rsidRDefault="00674C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A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335BA" w14:textId="68154931" w:rsidR="00674C65" w:rsidRPr="00F24EBA" w:rsidRDefault="00674C65" w:rsidP="00F24EBA">
    <w:pPr>
      <w:pStyle w:val="Footer"/>
      <w:pBdr>
        <w:bottom w:val="single" w:sz="4" w:space="1" w:color="auto"/>
      </w:pBdr>
      <w:rPr>
        <w:lang w:val="en-US"/>
      </w:rPr>
    </w:pPr>
    <w:r w:rsidRPr="00F24EBA">
      <w:t xml:space="preserve"> </w:t>
    </w:r>
    <w:r w:rsidRPr="00F24EBA">
      <w:rPr>
        <w:lang w:val="en-US"/>
      </w:rPr>
      <w:sym w:font="Wingdings" w:char="F0A1"/>
    </w:r>
    <w:r w:rsidRPr="00F24EBA">
      <w:rPr>
        <w:lang w:val="en-US"/>
      </w:rPr>
      <w:t xml:space="preserve"> 66 Not applicable  </w:t>
    </w:r>
    <w:r w:rsidRPr="00F24EBA">
      <w:rPr>
        <w:lang w:val="en-US"/>
      </w:rPr>
      <w:sym w:font="Wingdings" w:char="F0A1"/>
    </w:r>
    <w:r w:rsidRPr="00F24EBA">
      <w:rPr>
        <w:lang w:val="en-US"/>
      </w:rPr>
      <w:t xml:space="preserve"> 77 Refused to answer  </w:t>
    </w:r>
    <w:r w:rsidRPr="00F24EBA">
      <w:rPr>
        <w:lang w:val="en-US"/>
      </w:rPr>
      <w:sym w:font="Wingdings" w:char="F0A1"/>
    </w:r>
    <w:r w:rsidRPr="00F24EBA">
      <w:rPr>
        <w:lang w:val="en-US"/>
      </w:rPr>
      <w:t xml:space="preserve"> 88 do not know  </w:t>
    </w:r>
    <w:r w:rsidRPr="00F24EBA">
      <w:rPr>
        <w:lang w:val="en-US"/>
      </w:rPr>
      <w:sym w:font="Wingdings" w:char="F0A1"/>
    </w:r>
    <w:r w:rsidRPr="00F24EBA">
      <w:rPr>
        <w:lang w:val="en-US"/>
      </w:rPr>
      <w:t xml:space="preserve"> 99 Not available/missing data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1539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3A761D" w14:textId="31FE31E8" w:rsidR="00674C65" w:rsidRDefault="009864C9">
        <w:pPr>
          <w:pStyle w:val="Footer"/>
          <w:jc w:val="right"/>
        </w:pPr>
      </w:p>
    </w:sdtContent>
  </w:sdt>
  <w:p w14:paraId="3E8E6160" w14:textId="77777777" w:rsidR="00674C65" w:rsidRDefault="00674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AFAA8" w14:textId="77777777" w:rsidR="00DC6E90" w:rsidRDefault="00DC6E90" w:rsidP="00CB54BE">
      <w:pPr>
        <w:spacing w:after="0" w:line="240" w:lineRule="auto"/>
      </w:pPr>
      <w:r>
        <w:separator/>
      </w:r>
    </w:p>
  </w:footnote>
  <w:footnote w:type="continuationSeparator" w:id="0">
    <w:p w14:paraId="7468CFB2" w14:textId="77777777" w:rsidR="00DC6E90" w:rsidRDefault="00DC6E90" w:rsidP="00CB5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2C315" w14:textId="44D304A1" w:rsidR="00674C65" w:rsidRPr="00F24EBA" w:rsidRDefault="00674C65" w:rsidP="00F24EBA">
    <w:pPr>
      <w:pStyle w:val="Header"/>
      <w:rPr>
        <w:lang w:val="bs-Latn-BA"/>
      </w:rPr>
    </w:pPr>
    <w:r>
      <w:rPr>
        <w:lang w:val="bs-Latn-BA"/>
      </w:rPr>
      <w:t>DIALOG+ in Primary Care – baseline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56D5"/>
    <w:multiLevelType w:val="multilevel"/>
    <w:tmpl w:val="E2E0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D45E0"/>
    <w:multiLevelType w:val="hybridMultilevel"/>
    <w:tmpl w:val="21C0432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22402E"/>
    <w:multiLevelType w:val="hybridMultilevel"/>
    <w:tmpl w:val="C5F8441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AEA2FBA"/>
    <w:multiLevelType w:val="hybridMultilevel"/>
    <w:tmpl w:val="8304A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839D1"/>
    <w:multiLevelType w:val="hybridMultilevel"/>
    <w:tmpl w:val="A38CD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D0DF8"/>
    <w:multiLevelType w:val="hybridMultilevel"/>
    <w:tmpl w:val="26C6C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34C5E"/>
    <w:multiLevelType w:val="hybridMultilevel"/>
    <w:tmpl w:val="F5381AF8"/>
    <w:lvl w:ilvl="0" w:tplc="72A499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F70B3"/>
    <w:multiLevelType w:val="hybridMultilevel"/>
    <w:tmpl w:val="52ECBC9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96861"/>
    <w:multiLevelType w:val="hybridMultilevel"/>
    <w:tmpl w:val="9626CF2E"/>
    <w:lvl w:ilvl="0" w:tplc="DFBE04A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C64FB"/>
    <w:multiLevelType w:val="hybridMultilevel"/>
    <w:tmpl w:val="69264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E6D46"/>
    <w:multiLevelType w:val="hybridMultilevel"/>
    <w:tmpl w:val="FE1ABA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97E2E"/>
    <w:multiLevelType w:val="hybridMultilevel"/>
    <w:tmpl w:val="16564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0"/>
  </w:num>
  <w:num w:numId="5">
    <w:abstractNumId w:val="9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F16"/>
    <w:rsid w:val="000201B5"/>
    <w:rsid w:val="00031C72"/>
    <w:rsid w:val="00060AE8"/>
    <w:rsid w:val="000F594A"/>
    <w:rsid w:val="001D6221"/>
    <w:rsid w:val="002617E6"/>
    <w:rsid w:val="002653A5"/>
    <w:rsid w:val="002743AD"/>
    <w:rsid w:val="00291A3C"/>
    <w:rsid w:val="002C6882"/>
    <w:rsid w:val="002E6484"/>
    <w:rsid w:val="002F03DD"/>
    <w:rsid w:val="002F3490"/>
    <w:rsid w:val="003616BD"/>
    <w:rsid w:val="003C0E77"/>
    <w:rsid w:val="004225CE"/>
    <w:rsid w:val="004F4DC0"/>
    <w:rsid w:val="005170FA"/>
    <w:rsid w:val="005C417A"/>
    <w:rsid w:val="00614EC7"/>
    <w:rsid w:val="0062201F"/>
    <w:rsid w:val="00622E47"/>
    <w:rsid w:val="00623118"/>
    <w:rsid w:val="006249CE"/>
    <w:rsid w:val="0065172B"/>
    <w:rsid w:val="00674C65"/>
    <w:rsid w:val="00693019"/>
    <w:rsid w:val="006E5E6E"/>
    <w:rsid w:val="00791425"/>
    <w:rsid w:val="007D4830"/>
    <w:rsid w:val="008546B4"/>
    <w:rsid w:val="00872737"/>
    <w:rsid w:val="008C323E"/>
    <w:rsid w:val="00904137"/>
    <w:rsid w:val="009864C9"/>
    <w:rsid w:val="009C7EEC"/>
    <w:rsid w:val="009F228F"/>
    <w:rsid w:val="00A228AB"/>
    <w:rsid w:val="00A264F8"/>
    <w:rsid w:val="00A47AF5"/>
    <w:rsid w:val="00A56DA8"/>
    <w:rsid w:val="00A77B7C"/>
    <w:rsid w:val="00B51A05"/>
    <w:rsid w:val="00C07360"/>
    <w:rsid w:val="00CB54BE"/>
    <w:rsid w:val="00D13E4E"/>
    <w:rsid w:val="00D44A00"/>
    <w:rsid w:val="00DC6E90"/>
    <w:rsid w:val="00E02B97"/>
    <w:rsid w:val="00E93217"/>
    <w:rsid w:val="00EC59B7"/>
    <w:rsid w:val="00F20067"/>
    <w:rsid w:val="00F24EBA"/>
    <w:rsid w:val="00FE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6A3DAE"/>
  <w15:docId w15:val="{B31A0254-CBA6-4854-895D-FDC3F9A2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CE"/>
  </w:style>
  <w:style w:type="paragraph" w:styleId="Heading1">
    <w:name w:val="heading 1"/>
    <w:basedOn w:val="Normal"/>
    <w:next w:val="Normal"/>
    <w:link w:val="Heading1Char"/>
    <w:uiPriority w:val="9"/>
    <w:qFormat/>
    <w:rsid w:val="002617E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E47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622E4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5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9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5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4BE"/>
  </w:style>
  <w:style w:type="paragraph" w:styleId="Footer">
    <w:name w:val="footer"/>
    <w:basedOn w:val="Normal"/>
    <w:link w:val="FooterChar"/>
    <w:uiPriority w:val="99"/>
    <w:unhideWhenUsed/>
    <w:rsid w:val="00CB5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4BE"/>
  </w:style>
  <w:style w:type="table" w:customStyle="1" w:styleId="TableGrid1">
    <w:name w:val="Table Grid1"/>
    <w:basedOn w:val="TableNormal"/>
    <w:next w:val="TableGrid"/>
    <w:uiPriority w:val="39"/>
    <w:rsid w:val="00CB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6220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17E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2F34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4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4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4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4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 Sikira</dc:creator>
  <cp:lastModifiedBy>Nejra Selak</cp:lastModifiedBy>
  <cp:revision>4</cp:revision>
  <dcterms:created xsi:type="dcterms:W3CDTF">2020-12-14T08:23:00Z</dcterms:created>
  <dcterms:modified xsi:type="dcterms:W3CDTF">2020-12-14T08:26:00Z</dcterms:modified>
</cp:coreProperties>
</file>